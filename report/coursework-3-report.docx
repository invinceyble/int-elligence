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268C98" w14:textId="77777777" w:rsidR="00CE5A76" w:rsidRDefault="009D3F19" w:rsidP="009D3F19">
      <w:pPr>
        <w:pStyle w:val="Title"/>
        <w:rPr>
          <w:lang w:val="en-AU"/>
        </w:rPr>
      </w:pPr>
      <w:r>
        <w:rPr>
          <w:lang w:val="en-AU"/>
        </w:rPr>
        <w:t>Coursework 3</w:t>
      </w:r>
    </w:p>
    <w:p w14:paraId="24EC744B" w14:textId="77777777" w:rsidR="009D3F19" w:rsidDel="00BC413F" w:rsidRDefault="009D3F19">
      <w:pPr>
        <w:rPr>
          <w:del w:id="0" w:author="Vincey Au" w:date="2017-12-07T19:17:00Z"/>
          <w:lang w:val="en-AU"/>
        </w:rPr>
      </w:pPr>
    </w:p>
    <w:p w14:paraId="1E362941" w14:textId="648D2BD4" w:rsidR="009D3F19" w:rsidDel="00BC413F" w:rsidRDefault="009D3F19" w:rsidP="009D3F19">
      <w:pPr>
        <w:rPr>
          <w:del w:id="1" w:author="Vincey Au" w:date="2017-12-07T19:17:00Z"/>
        </w:rPr>
      </w:pPr>
      <w:del w:id="2" w:author="Vincey Au" w:date="2017-12-07T19:17:00Z">
        <w:r w:rsidDel="00BC413F">
          <w:delText>This part requires you to prepare a 2000-word report that must:</w:delText>
        </w:r>
      </w:del>
    </w:p>
    <w:p w14:paraId="1ED96B72" w14:textId="5D49CB40" w:rsidR="009D3F19" w:rsidDel="00BC413F" w:rsidRDefault="009D3F19" w:rsidP="009D3F19">
      <w:pPr>
        <w:rPr>
          <w:del w:id="3" w:author="Vincey Au" w:date="2017-12-07T19:17:00Z"/>
        </w:rPr>
      </w:pPr>
      <w:del w:id="4" w:author="Vincey Au" w:date="2017-12-07T19:17:00Z">
        <w:r w:rsidDel="00BC413F">
          <w:delText>• detail the technical aspects of the development</w:delText>
        </w:r>
      </w:del>
    </w:p>
    <w:p w14:paraId="15FBBD2C" w14:textId="79396C94" w:rsidR="009D3F19" w:rsidDel="00BC413F" w:rsidRDefault="009D3F19" w:rsidP="009D3F19">
      <w:pPr>
        <w:rPr>
          <w:del w:id="5" w:author="Vincey Au" w:date="2017-12-07T19:17:00Z"/>
        </w:rPr>
      </w:pPr>
      <w:del w:id="6" w:author="Vincey Au" w:date="2017-12-07T19:17:00Z">
        <w:r w:rsidDel="00BC413F">
          <w:delText>• discuss the process from design to development (i.e., any changes made) and delivery in detail</w:delText>
        </w:r>
      </w:del>
    </w:p>
    <w:p w14:paraId="70982BD6" w14:textId="77D5B3C7" w:rsidR="009D3F19" w:rsidDel="00BC413F" w:rsidRDefault="009D3F19">
      <w:pPr>
        <w:rPr>
          <w:del w:id="7" w:author="Vincey Au" w:date="2017-12-07T19:17:00Z"/>
        </w:rPr>
      </w:pPr>
      <w:del w:id="8" w:author="Vincey Au" w:date="2017-12-07T19:17:00Z">
        <w:r w:rsidDel="00BC413F">
          <w:delText>• include links to the published website and the source repository</w:delText>
        </w:r>
      </w:del>
    </w:p>
    <w:p w14:paraId="72296E12" w14:textId="77777777" w:rsidR="00BC413F" w:rsidRDefault="00BC413F"/>
    <w:tbl>
      <w:tblPr>
        <w:tblStyle w:val="GridTable1Light"/>
        <w:tblW w:w="0" w:type="auto"/>
        <w:tblLook w:val="04A0" w:firstRow="1" w:lastRow="0" w:firstColumn="1" w:lastColumn="0" w:noHBand="0" w:noVBand="1"/>
      </w:tblPr>
      <w:tblGrid>
        <w:gridCol w:w="553"/>
        <w:gridCol w:w="1175"/>
        <w:gridCol w:w="1217"/>
        <w:gridCol w:w="1992"/>
        <w:gridCol w:w="4073"/>
      </w:tblGrid>
      <w:tr w:rsidR="00BC413F" w14:paraId="29CF7BD4" w14:textId="77777777" w:rsidTr="009264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5" w:type="dxa"/>
          </w:tcPr>
          <w:p w14:paraId="0FEC486D" w14:textId="77777777" w:rsidR="00BC413F" w:rsidRPr="004B28B4" w:rsidRDefault="00BC413F" w:rsidP="00926413">
            <w:pPr>
              <w:jc w:val="center"/>
              <w:rPr>
                <w:u w:val="single"/>
              </w:rPr>
            </w:pPr>
            <w:r w:rsidRPr="004B28B4">
              <w:t>No.</w:t>
            </w:r>
          </w:p>
        </w:tc>
        <w:tc>
          <w:tcPr>
            <w:tcW w:w="1230" w:type="dxa"/>
          </w:tcPr>
          <w:p w14:paraId="76A3472D" w14:textId="77777777" w:rsidR="00BC413F" w:rsidRPr="004B28B4" w:rsidRDefault="00BC413F" w:rsidP="00926413">
            <w:pPr>
              <w:jc w:val="center"/>
              <w:cnfStyle w:val="100000000000" w:firstRow="1" w:lastRow="0" w:firstColumn="0" w:lastColumn="0" w:oddVBand="0" w:evenVBand="0" w:oddHBand="0" w:evenHBand="0" w:firstRowFirstColumn="0" w:firstRowLastColumn="0" w:lastRowFirstColumn="0" w:lastRowLastColumn="0"/>
              <w:rPr>
                <w:b w:val="0"/>
                <w:bCs w:val="0"/>
              </w:rPr>
            </w:pPr>
            <w:r w:rsidRPr="004B28B4">
              <w:t>Name</w:t>
            </w:r>
          </w:p>
        </w:tc>
        <w:tc>
          <w:tcPr>
            <w:tcW w:w="1245" w:type="dxa"/>
          </w:tcPr>
          <w:p w14:paraId="70EE716C" w14:textId="77777777" w:rsidR="00BC413F" w:rsidRPr="004B28B4" w:rsidRDefault="00BC413F" w:rsidP="00926413">
            <w:pPr>
              <w:jc w:val="center"/>
              <w:cnfStyle w:val="100000000000" w:firstRow="1" w:lastRow="0" w:firstColumn="0" w:lastColumn="0" w:oddVBand="0" w:evenVBand="0" w:oddHBand="0" w:evenHBand="0" w:firstRowFirstColumn="0" w:firstRowLastColumn="0" w:lastRowFirstColumn="0" w:lastRowLastColumn="0"/>
              <w:rPr>
                <w:b w:val="0"/>
                <w:bCs w:val="0"/>
              </w:rPr>
            </w:pPr>
            <w:r w:rsidRPr="004B28B4">
              <w:t>Surname</w:t>
            </w:r>
          </w:p>
        </w:tc>
        <w:tc>
          <w:tcPr>
            <w:tcW w:w="2145" w:type="dxa"/>
          </w:tcPr>
          <w:p w14:paraId="0682219E" w14:textId="77777777" w:rsidR="00BC413F" w:rsidRPr="004B28B4" w:rsidRDefault="00BC413F" w:rsidP="00926413">
            <w:pPr>
              <w:jc w:val="center"/>
              <w:cnfStyle w:val="100000000000" w:firstRow="1" w:lastRow="0" w:firstColumn="0" w:lastColumn="0" w:oddVBand="0" w:evenVBand="0" w:oddHBand="0" w:evenHBand="0" w:firstRowFirstColumn="0" w:firstRowLastColumn="0" w:lastRowFirstColumn="0" w:lastRowLastColumn="0"/>
              <w:rPr>
                <w:b w:val="0"/>
                <w:bCs w:val="0"/>
              </w:rPr>
            </w:pPr>
            <w:r w:rsidRPr="004B28B4">
              <w:t>QMUL college login</w:t>
            </w:r>
          </w:p>
        </w:tc>
        <w:tc>
          <w:tcPr>
            <w:tcW w:w="4260" w:type="dxa"/>
          </w:tcPr>
          <w:p w14:paraId="495054BC" w14:textId="77777777" w:rsidR="00BC413F" w:rsidRPr="004B28B4" w:rsidRDefault="00BC413F" w:rsidP="00926413">
            <w:pPr>
              <w:jc w:val="center"/>
              <w:cnfStyle w:val="100000000000" w:firstRow="1" w:lastRow="0" w:firstColumn="0" w:lastColumn="0" w:oddVBand="0" w:evenVBand="0" w:oddHBand="0" w:evenHBand="0" w:firstRowFirstColumn="0" w:firstRowLastColumn="0" w:lastRowFirstColumn="0" w:lastRowLastColumn="0"/>
              <w:rPr>
                <w:b w:val="0"/>
                <w:bCs w:val="0"/>
              </w:rPr>
            </w:pPr>
            <w:r w:rsidRPr="004B28B4">
              <w:t>Email address</w:t>
            </w:r>
          </w:p>
        </w:tc>
      </w:tr>
      <w:tr w:rsidR="00BC413F" w14:paraId="3507983D" w14:textId="77777777" w:rsidTr="00444925">
        <w:tc>
          <w:tcPr>
            <w:cnfStyle w:val="001000000000" w:firstRow="0" w:lastRow="0" w:firstColumn="1" w:lastColumn="0" w:oddVBand="0" w:evenVBand="0" w:oddHBand="0" w:evenHBand="0" w:firstRowFirstColumn="0" w:firstRowLastColumn="0" w:lastRowFirstColumn="0" w:lastRowLastColumn="0"/>
            <w:tcW w:w="555" w:type="dxa"/>
            <w:vAlign w:val="center"/>
          </w:tcPr>
          <w:p w14:paraId="17CE2B17" w14:textId="77777777" w:rsidR="00BC413F" w:rsidRPr="004B28B4" w:rsidRDefault="00BC413F" w:rsidP="00444925">
            <w:pPr>
              <w:jc w:val="center"/>
            </w:pPr>
            <w:r w:rsidRPr="004B28B4">
              <w:t>1</w:t>
            </w:r>
          </w:p>
        </w:tc>
        <w:tc>
          <w:tcPr>
            <w:tcW w:w="1230" w:type="dxa"/>
            <w:vAlign w:val="center"/>
          </w:tcPr>
          <w:p w14:paraId="5B57D83C"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Vincey</w:t>
            </w:r>
          </w:p>
        </w:tc>
        <w:tc>
          <w:tcPr>
            <w:tcW w:w="1245" w:type="dxa"/>
            <w:vAlign w:val="center"/>
          </w:tcPr>
          <w:p w14:paraId="540F6F8E"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Au</w:t>
            </w:r>
          </w:p>
        </w:tc>
        <w:tc>
          <w:tcPr>
            <w:tcW w:w="2145" w:type="dxa"/>
            <w:vAlign w:val="center"/>
          </w:tcPr>
          <w:p w14:paraId="6F377ACB"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rPr>
                <w:rFonts w:ascii="Calibri" w:eastAsia="Calibri" w:hAnsi="Calibri" w:cs="Calibri"/>
              </w:rPr>
              <w:t>cb17338</w:t>
            </w:r>
          </w:p>
        </w:tc>
        <w:tc>
          <w:tcPr>
            <w:tcW w:w="4260" w:type="dxa"/>
            <w:vAlign w:val="center"/>
          </w:tcPr>
          <w:p w14:paraId="3E6EA047"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rPr>
                <w:rFonts w:ascii="Calibri" w:eastAsia="Calibri" w:hAnsi="Calibri" w:cs="Calibri"/>
              </w:rPr>
              <w:t>v.w.au@stu17.qmul.ac.uk</w:t>
            </w:r>
          </w:p>
        </w:tc>
      </w:tr>
      <w:tr w:rsidR="00BC413F" w14:paraId="6C455225" w14:textId="77777777" w:rsidTr="00444925">
        <w:tc>
          <w:tcPr>
            <w:cnfStyle w:val="001000000000" w:firstRow="0" w:lastRow="0" w:firstColumn="1" w:lastColumn="0" w:oddVBand="0" w:evenVBand="0" w:oddHBand="0" w:evenHBand="0" w:firstRowFirstColumn="0" w:firstRowLastColumn="0" w:lastRowFirstColumn="0" w:lastRowLastColumn="0"/>
            <w:tcW w:w="555" w:type="dxa"/>
            <w:vAlign w:val="center"/>
          </w:tcPr>
          <w:p w14:paraId="7F682AD5" w14:textId="77777777" w:rsidR="00BC413F" w:rsidRPr="004B28B4" w:rsidRDefault="00BC413F" w:rsidP="00444925">
            <w:pPr>
              <w:jc w:val="center"/>
            </w:pPr>
            <w:r w:rsidRPr="004B28B4">
              <w:t>2</w:t>
            </w:r>
          </w:p>
        </w:tc>
        <w:tc>
          <w:tcPr>
            <w:tcW w:w="1230" w:type="dxa"/>
            <w:vAlign w:val="center"/>
          </w:tcPr>
          <w:p w14:paraId="5A4022F1"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Mark</w:t>
            </w:r>
          </w:p>
        </w:tc>
        <w:tc>
          <w:tcPr>
            <w:tcW w:w="1245" w:type="dxa"/>
            <w:vAlign w:val="center"/>
          </w:tcPr>
          <w:p w14:paraId="6989513D"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Brown</w:t>
            </w:r>
          </w:p>
        </w:tc>
        <w:tc>
          <w:tcPr>
            <w:tcW w:w="2145" w:type="dxa"/>
            <w:vAlign w:val="center"/>
          </w:tcPr>
          <w:p w14:paraId="53FE7B42" w14:textId="77777777" w:rsidR="00BC413F" w:rsidRPr="004B28B4" w:rsidRDefault="00BC413F" w:rsidP="00444925">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4B28B4">
              <w:t>ec17531</w:t>
            </w:r>
          </w:p>
        </w:tc>
        <w:tc>
          <w:tcPr>
            <w:tcW w:w="4260" w:type="dxa"/>
            <w:vAlign w:val="center"/>
          </w:tcPr>
          <w:p w14:paraId="64CB749B"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ec17531@qmul.ac.uk</w:t>
            </w:r>
          </w:p>
        </w:tc>
      </w:tr>
      <w:tr w:rsidR="00BC413F" w14:paraId="4BB3B112" w14:textId="77777777" w:rsidTr="00444925">
        <w:tc>
          <w:tcPr>
            <w:cnfStyle w:val="001000000000" w:firstRow="0" w:lastRow="0" w:firstColumn="1" w:lastColumn="0" w:oddVBand="0" w:evenVBand="0" w:oddHBand="0" w:evenHBand="0" w:firstRowFirstColumn="0" w:firstRowLastColumn="0" w:lastRowFirstColumn="0" w:lastRowLastColumn="0"/>
            <w:tcW w:w="555" w:type="dxa"/>
            <w:vAlign w:val="center"/>
          </w:tcPr>
          <w:p w14:paraId="3A6D4E9A" w14:textId="77777777" w:rsidR="00BC413F" w:rsidRPr="004B28B4" w:rsidRDefault="00BC413F" w:rsidP="00444925">
            <w:pPr>
              <w:jc w:val="center"/>
            </w:pPr>
            <w:r w:rsidRPr="004B28B4">
              <w:t>3</w:t>
            </w:r>
          </w:p>
        </w:tc>
        <w:tc>
          <w:tcPr>
            <w:tcW w:w="1230" w:type="dxa"/>
            <w:vAlign w:val="center"/>
          </w:tcPr>
          <w:p w14:paraId="0E6D38D9" w14:textId="65AA0F16"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Karla</w:t>
            </w:r>
          </w:p>
        </w:tc>
        <w:tc>
          <w:tcPr>
            <w:tcW w:w="1245" w:type="dxa"/>
            <w:vAlign w:val="center"/>
          </w:tcPr>
          <w:p w14:paraId="0F2A9A94"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Geron</w:t>
            </w:r>
          </w:p>
        </w:tc>
        <w:tc>
          <w:tcPr>
            <w:tcW w:w="2145" w:type="dxa"/>
            <w:vAlign w:val="center"/>
          </w:tcPr>
          <w:p w14:paraId="7078C6A7"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ez16026</w:t>
            </w:r>
          </w:p>
        </w:tc>
        <w:tc>
          <w:tcPr>
            <w:tcW w:w="4260" w:type="dxa"/>
            <w:vAlign w:val="center"/>
          </w:tcPr>
          <w:p w14:paraId="6469D8EC"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rPr>
                <w:rFonts w:ascii="Calibri" w:eastAsia="Calibri" w:hAnsi="Calibri" w:cs="Calibri"/>
              </w:rPr>
              <w:t>k.geron@se16.qmul.ac.uk</w:t>
            </w:r>
          </w:p>
        </w:tc>
      </w:tr>
      <w:tr w:rsidR="00BC413F" w14:paraId="0804A0B2" w14:textId="77777777" w:rsidTr="00444925">
        <w:tc>
          <w:tcPr>
            <w:cnfStyle w:val="001000000000" w:firstRow="0" w:lastRow="0" w:firstColumn="1" w:lastColumn="0" w:oddVBand="0" w:evenVBand="0" w:oddHBand="0" w:evenHBand="0" w:firstRowFirstColumn="0" w:firstRowLastColumn="0" w:lastRowFirstColumn="0" w:lastRowLastColumn="0"/>
            <w:tcW w:w="555" w:type="dxa"/>
            <w:vAlign w:val="center"/>
          </w:tcPr>
          <w:p w14:paraId="479CE97D" w14:textId="77777777" w:rsidR="00BC413F" w:rsidRPr="004B28B4" w:rsidRDefault="00BC413F" w:rsidP="00444925">
            <w:pPr>
              <w:jc w:val="center"/>
            </w:pPr>
            <w:r w:rsidRPr="004B28B4">
              <w:t>4</w:t>
            </w:r>
          </w:p>
        </w:tc>
        <w:tc>
          <w:tcPr>
            <w:tcW w:w="1230" w:type="dxa"/>
            <w:vAlign w:val="center"/>
          </w:tcPr>
          <w:p w14:paraId="69B6341A"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Nimah</w:t>
            </w:r>
          </w:p>
        </w:tc>
        <w:tc>
          <w:tcPr>
            <w:tcW w:w="1245" w:type="dxa"/>
            <w:vAlign w:val="center"/>
          </w:tcPr>
          <w:p w14:paraId="0DF9C588"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Murshed</w:t>
            </w:r>
          </w:p>
        </w:tc>
        <w:tc>
          <w:tcPr>
            <w:tcW w:w="2145" w:type="dxa"/>
            <w:vAlign w:val="center"/>
          </w:tcPr>
          <w:p w14:paraId="421B9E17"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ec16103</w:t>
            </w:r>
          </w:p>
        </w:tc>
        <w:tc>
          <w:tcPr>
            <w:tcW w:w="4260" w:type="dxa"/>
            <w:vAlign w:val="center"/>
          </w:tcPr>
          <w:p w14:paraId="388CAE39" w14:textId="77777777" w:rsidR="00BC413F" w:rsidRPr="004B28B4" w:rsidRDefault="00BC413F" w:rsidP="00444925">
            <w:pPr>
              <w:jc w:val="center"/>
              <w:cnfStyle w:val="000000000000" w:firstRow="0" w:lastRow="0" w:firstColumn="0" w:lastColumn="0" w:oddVBand="0" w:evenVBand="0" w:oddHBand="0" w:evenHBand="0" w:firstRowFirstColumn="0" w:firstRowLastColumn="0" w:lastRowFirstColumn="0" w:lastRowLastColumn="0"/>
            </w:pPr>
            <w:r w:rsidRPr="004B28B4">
              <w:t>Nimah_08_m@hotmail.co.uk</w:t>
            </w:r>
          </w:p>
        </w:tc>
      </w:tr>
    </w:tbl>
    <w:p w14:paraId="3A70AEBC" w14:textId="77777777" w:rsidR="00BC413F" w:rsidRDefault="00BC413F"/>
    <w:p w14:paraId="1EE31F3D" w14:textId="77777777" w:rsidR="00A96777" w:rsidRDefault="00A96777" w:rsidP="00A96777">
      <w:r w:rsidRPr="00A96777">
        <w:rPr>
          <w:b/>
        </w:rPr>
        <w:t>Source repository</w:t>
      </w:r>
      <w:r>
        <w:t xml:space="preserve">: </w:t>
      </w:r>
      <w:hyperlink r:id="rId7" w:history="1">
        <w:r w:rsidRPr="004C1ADB">
          <w:rPr>
            <w:rStyle w:val="Hyperlink"/>
          </w:rPr>
          <w:t>https://github.com/mmmarkyb/int-elligence</w:t>
        </w:r>
      </w:hyperlink>
    </w:p>
    <w:p w14:paraId="40FADC74" w14:textId="2D2860C4" w:rsidR="00A96777" w:rsidRPr="00840E05" w:rsidRDefault="00A96777" w:rsidP="00A96777">
      <w:r w:rsidRPr="00A96777">
        <w:rPr>
          <w:b/>
        </w:rPr>
        <w:t>Published website</w:t>
      </w:r>
      <w:r>
        <w:t xml:space="preserve">: </w:t>
      </w:r>
      <w:hyperlink r:id="rId8" w:history="1">
        <w:r w:rsidRPr="004C1ADB">
          <w:rPr>
            <w:rStyle w:val="Hyperlink"/>
          </w:rPr>
          <w:t>https://mmmarkyb.github.io/int-elligence/</w:t>
        </w:r>
      </w:hyperlink>
    </w:p>
    <w:p w14:paraId="112E116B" w14:textId="6813A287" w:rsidR="00840E05" w:rsidRDefault="00840E05" w:rsidP="00840E05">
      <w:pPr>
        <w:pStyle w:val="Heading1"/>
      </w:pPr>
      <w:r>
        <w:t>Process</w:t>
      </w:r>
    </w:p>
    <w:p w14:paraId="45100A6E" w14:textId="77777777" w:rsidR="002C5CAC" w:rsidRDefault="002C5CAC" w:rsidP="00A56580">
      <w:pPr>
        <w:pStyle w:val="Heading3"/>
      </w:pPr>
    </w:p>
    <w:p w14:paraId="132E16E1" w14:textId="77777777" w:rsidR="00114E52" w:rsidRPr="00114E52" w:rsidRDefault="00114E52" w:rsidP="00114E52"/>
    <w:p w14:paraId="422FB888" w14:textId="77777777" w:rsidR="00BF40C8" w:rsidRDefault="00BF40C8" w:rsidP="00840E05"/>
    <w:p w14:paraId="2041BED8" w14:textId="40F21CCF" w:rsidR="00333781" w:rsidRDefault="00CC294F" w:rsidP="00840E05">
      <w:r>
        <w:t>Did high fidelity designs</w:t>
      </w:r>
    </w:p>
    <w:p w14:paraId="77422E2B" w14:textId="7E1F53DC" w:rsidR="00CC294F" w:rsidRDefault="00CC294F" w:rsidP="00CC294F">
      <w:pPr>
        <w:pStyle w:val="ListParagraph"/>
        <w:numPr>
          <w:ilvl w:val="0"/>
          <w:numId w:val="2"/>
        </w:numPr>
      </w:pPr>
      <w:r>
        <w:t>Hated colours, changed them to green based on the meaning of growth</w:t>
      </w:r>
    </w:p>
    <w:p w14:paraId="51CFD3D4" w14:textId="3517CE36" w:rsidR="008F53CB" w:rsidRDefault="008F53CB" w:rsidP="008F53CB">
      <w:pPr>
        <w:pStyle w:val="ListParagraph"/>
        <w:numPr>
          <w:ilvl w:val="1"/>
          <w:numId w:val="2"/>
        </w:numPr>
      </w:pPr>
      <w:r>
        <w:t>Talk about colour meanings etc</w:t>
      </w:r>
    </w:p>
    <w:p w14:paraId="2CFE5BE3" w14:textId="779DCA1F" w:rsidR="008F53CB" w:rsidRDefault="008F53CB" w:rsidP="008F53CB">
      <w:pPr>
        <w:pStyle w:val="ListParagraph"/>
        <w:numPr>
          <w:ilvl w:val="0"/>
          <w:numId w:val="2"/>
        </w:numPr>
      </w:pPr>
      <w:r>
        <w:t xml:space="preserve">Typography: sans serif instead of serif </w:t>
      </w:r>
    </w:p>
    <w:p w14:paraId="15ECE236" w14:textId="77777777" w:rsidR="004E2E7B" w:rsidRDefault="004E2E7B" w:rsidP="004E2E7B"/>
    <w:p w14:paraId="277524A6" w14:textId="0BCC9E45" w:rsidR="00D1443D" w:rsidRDefault="00D1443D" w:rsidP="004E2E7B">
      <w:r>
        <w:t>Generated site structure</w:t>
      </w:r>
    </w:p>
    <w:p w14:paraId="159585ED" w14:textId="77777777" w:rsidR="008F53CB" w:rsidRDefault="008F53CB" w:rsidP="004E2E7B"/>
    <w:p w14:paraId="3BAEFF05" w14:textId="415C42E3" w:rsidR="004E2E7B" w:rsidRDefault="004E2E7B" w:rsidP="004E2E7B">
      <w:r>
        <w:t>Delegated different pages</w:t>
      </w:r>
    </w:p>
    <w:p w14:paraId="437A2EA5" w14:textId="39DA5253" w:rsidR="004E2E7B" w:rsidRDefault="004E2E7B" w:rsidP="004E2E7B">
      <w:pPr>
        <w:pStyle w:val="ListParagraph"/>
        <w:numPr>
          <w:ilvl w:val="0"/>
          <w:numId w:val="2"/>
        </w:numPr>
      </w:pPr>
      <w:r>
        <w:t>Coded html for the main page, then did the CSS</w:t>
      </w:r>
    </w:p>
    <w:p w14:paraId="628F9880" w14:textId="799D91F0" w:rsidR="004E2E7B" w:rsidRDefault="004E2E7B" w:rsidP="004E2E7B">
      <w:pPr>
        <w:pStyle w:val="ListParagraph"/>
        <w:numPr>
          <w:ilvl w:val="0"/>
          <w:numId w:val="2"/>
        </w:numPr>
      </w:pPr>
      <w:r>
        <w:t>Added fancy JS later</w:t>
      </w:r>
    </w:p>
    <w:p w14:paraId="15431C38" w14:textId="77777777" w:rsidR="00333781" w:rsidRDefault="00333781" w:rsidP="00840E05"/>
    <w:p w14:paraId="75752179" w14:textId="77777777" w:rsidR="00F153A4" w:rsidRDefault="00F153A4" w:rsidP="00840E05"/>
    <w:p w14:paraId="6E7D24ED" w14:textId="51FE7F20" w:rsidR="00E51150" w:rsidRDefault="00E51150" w:rsidP="00840E05">
      <w:r>
        <w:t xml:space="preserve">Accessibility </w:t>
      </w:r>
    </w:p>
    <w:p w14:paraId="384EDFA9" w14:textId="1BE22791" w:rsidR="008F53CB" w:rsidRDefault="008F53CB" w:rsidP="008F53CB">
      <w:pPr>
        <w:pStyle w:val="ListParagraph"/>
        <w:numPr>
          <w:ilvl w:val="0"/>
          <w:numId w:val="2"/>
        </w:numPr>
      </w:pPr>
      <w:r>
        <w:t xml:space="preserve">Alt tags </w:t>
      </w:r>
    </w:p>
    <w:p w14:paraId="51113319" w14:textId="344B7AF2" w:rsidR="008F53CB" w:rsidRDefault="008F53CB" w:rsidP="008F53CB">
      <w:pPr>
        <w:pStyle w:val="ListParagraph"/>
        <w:numPr>
          <w:ilvl w:val="0"/>
          <w:numId w:val="2"/>
        </w:numPr>
      </w:pPr>
      <w:r>
        <w:t>Title tags</w:t>
      </w:r>
    </w:p>
    <w:p w14:paraId="165E2203" w14:textId="77777777" w:rsidR="008F53CB" w:rsidRDefault="008F53CB" w:rsidP="008F53CB">
      <w:pPr>
        <w:pStyle w:val="ListParagraph"/>
        <w:numPr>
          <w:ilvl w:val="0"/>
          <w:numId w:val="2"/>
        </w:numPr>
      </w:pPr>
    </w:p>
    <w:p w14:paraId="4FA68718" w14:textId="77777777" w:rsidR="00B638C6" w:rsidRDefault="00B638C6" w:rsidP="00840E05"/>
    <w:p w14:paraId="29921E30" w14:textId="46B931E1" w:rsidR="00F153A4" w:rsidRDefault="00F153A4" w:rsidP="00840E05">
      <w:r>
        <w:t>Validation</w:t>
      </w:r>
      <w:r w:rsidR="000140D4">
        <w:t xml:space="preserve"> of code</w:t>
      </w:r>
    </w:p>
    <w:p w14:paraId="659CDB65" w14:textId="5D36EEC7" w:rsidR="00F153A4" w:rsidRDefault="00F153A4" w:rsidP="00F153A4">
      <w:pPr>
        <w:pStyle w:val="ListParagraph"/>
        <w:numPr>
          <w:ilvl w:val="0"/>
          <w:numId w:val="1"/>
        </w:numPr>
      </w:pPr>
    </w:p>
    <w:p w14:paraId="74D5B2C2" w14:textId="77777777" w:rsidR="00840E05" w:rsidRDefault="00840E05" w:rsidP="00840E05"/>
    <w:p w14:paraId="771E8EEB" w14:textId="77777777" w:rsidR="00C17CB1" w:rsidRDefault="00C17CB1">
      <w:pPr>
        <w:rPr>
          <w:rFonts w:asciiTheme="majorHAnsi" w:eastAsiaTheme="majorEastAsia" w:hAnsiTheme="majorHAnsi" w:cstheme="majorBidi"/>
          <w:color w:val="2F5496" w:themeColor="accent1" w:themeShade="BF"/>
          <w:sz w:val="32"/>
          <w:szCs w:val="32"/>
        </w:rPr>
      </w:pPr>
      <w:r>
        <w:br w:type="page"/>
      </w:r>
    </w:p>
    <w:p w14:paraId="67349368" w14:textId="60B411DF" w:rsidR="008F53CB" w:rsidRDefault="008F53CB" w:rsidP="008F53CB">
      <w:pPr>
        <w:pStyle w:val="Heading1"/>
      </w:pPr>
      <w:r>
        <w:lastRenderedPageBreak/>
        <w:t>Technical Aspects</w:t>
      </w:r>
    </w:p>
    <w:p w14:paraId="6707EFA5" w14:textId="77777777" w:rsidR="008F53CB" w:rsidRDefault="008F53CB" w:rsidP="008F53CB"/>
    <w:p w14:paraId="3681783D" w14:textId="77777777" w:rsidR="008F53CB" w:rsidRDefault="008F53CB" w:rsidP="008F53CB">
      <w:r>
        <w:t>JavaScript</w:t>
      </w:r>
    </w:p>
    <w:p w14:paraId="1FEE9A33" w14:textId="77777777" w:rsidR="008F53CB" w:rsidRDefault="008F53CB" w:rsidP="008F53CB">
      <w:pPr>
        <w:pStyle w:val="ListParagraph"/>
        <w:numPr>
          <w:ilvl w:val="0"/>
          <w:numId w:val="3"/>
        </w:numPr>
      </w:pPr>
      <w:r>
        <w:t>Nav</w:t>
      </w:r>
    </w:p>
    <w:p w14:paraId="1F9E486F" w14:textId="77777777" w:rsidR="008F53CB" w:rsidRDefault="008F53CB" w:rsidP="008F53CB">
      <w:pPr>
        <w:pStyle w:val="ListParagraph"/>
        <w:numPr>
          <w:ilvl w:val="0"/>
          <w:numId w:val="3"/>
        </w:numPr>
      </w:pPr>
      <w:r>
        <w:t>Slide down scrollTo</w:t>
      </w:r>
    </w:p>
    <w:p w14:paraId="164D7CC1" w14:textId="77777777" w:rsidR="008F53CB" w:rsidRDefault="008F53CB" w:rsidP="00D9154C"/>
    <w:p w14:paraId="35B7B4F5" w14:textId="77777777" w:rsidR="008F53CB" w:rsidRDefault="008F53CB" w:rsidP="008F53CB"/>
    <w:p w14:paraId="63A5E15C" w14:textId="77777777" w:rsidR="008F53CB" w:rsidRDefault="008F53CB" w:rsidP="008F53CB">
      <w:r>
        <w:t>Testimonial slideys</w:t>
      </w:r>
    </w:p>
    <w:p w14:paraId="6DC375C3" w14:textId="77777777" w:rsidR="008F53CB" w:rsidRDefault="008F53CB" w:rsidP="008F53CB"/>
    <w:p w14:paraId="270B9710" w14:textId="77777777" w:rsidR="008F53CB" w:rsidRDefault="008F53CB" w:rsidP="008F53CB"/>
    <w:p w14:paraId="02AF0347" w14:textId="77777777" w:rsidR="008F53CB" w:rsidRDefault="008F53CB" w:rsidP="008F53CB">
      <w:r>
        <w:t>Media Queries / Responsive</w:t>
      </w:r>
    </w:p>
    <w:p w14:paraId="0F1D72B1" w14:textId="77777777" w:rsidR="008F53CB" w:rsidRDefault="008F53CB" w:rsidP="008F53CB"/>
    <w:p w14:paraId="199521E8" w14:textId="77777777" w:rsidR="00423F56" w:rsidRDefault="00423F56" w:rsidP="00423F56">
      <w:r>
        <w:t>Login modal/ Search modal</w:t>
      </w:r>
    </w:p>
    <w:p w14:paraId="0942700A" w14:textId="77777777" w:rsidR="00423F56" w:rsidRDefault="00423F56" w:rsidP="00423F56"/>
    <w:p w14:paraId="54D0F04C" w14:textId="77777777" w:rsidR="00423F56" w:rsidRDefault="00423F56" w:rsidP="00423F56">
      <w:r>
        <w:t xml:space="preserve">Bootstrap contact form </w:t>
      </w:r>
    </w:p>
    <w:p w14:paraId="66E5BACC" w14:textId="77777777" w:rsidR="00423F56" w:rsidRDefault="00423F56" w:rsidP="008F53CB">
      <w:bookmarkStart w:id="9" w:name="_GoBack"/>
      <w:bookmarkEnd w:id="9"/>
    </w:p>
    <w:p w14:paraId="163C1242" w14:textId="77777777" w:rsidR="00423F56" w:rsidRDefault="00423F56" w:rsidP="008F53CB"/>
    <w:p w14:paraId="776AFE53" w14:textId="7DC7440F" w:rsidR="001565FD" w:rsidRDefault="001565FD" w:rsidP="008F53CB">
      <w:r>
        <w:t>Interactive elements</w:t>
      </w:r>
    </w:p>
    <w:p w14:paraId="5EABBEE5" w14:textId="31B93328" w:rsidR="001565FD" w:rsidRDefault="001565FD" w:rsidP="001565FD">
      <w:pPr>
        <w:pStyle w:val="ListParagraph"/>
        <w:numPr>
          <w:ilvl w:val="0"/>
          <w:numId w:val="3"/>
        </w:numPr>
      </w:pPr>
      <w:r>
        <w:t>Buttons</w:t>
      </w:r>
    </w:p>
    <w:p w14:paraId="3B361533" w14:textId="77777777" w:rsidR="001565FD" w:rsidRDefault="001565FD" w:rsidP="001565FD">
      <w:pPr>
        <w:pStyle w:val="ListParagraph"/>
        <w:numPr>
          <w:ilvl w:val="0"/>
          <w:numId w:val="3"/>
        </w:numPr>
      </w:pPr>
    </w:p>
    <w:p w14:paraId="34498FBB" w14:textId="77777777" w:rsidR="00656D09" w:rsidRDefault="00656D09" w:rsidP="00840E05"/>
    <w:p w14:paraId="2929C2E7" w14:textId="77777777" w:rsidR="00B215CC" w:rsidRDefault="00B215CC">
      <w:r>
        <w:br w:type="page"/>
      </w:r>
    </w:p>
    <w:p w14:paraId="4226F2E2" w14:textId="6B408F35" w:rsidR="00B215CC" w:rsidRDefault="00B215CC" w:rsidP="00DD52E4">
      <w:pPr>
        <w:pStyle w:val="Heading1"/>
      </w:pPr>
      <w:r>
        <w:t>Overall Summary</w:t>
      </w:r>
    </w:p>
    <w:p w14:paraId="7F11C161" w14:textId="063E9012" w:rsidR="008F53CB" w:rsidRPr="00F0684D" w:rsidRDefault="00B215CC" w:rsidP="00DD52E4">
      <w:pPr>
        <w:pStyle w:val="Heading2"/>
      </w:pPr>
      <w:r>
        <w:t>Fit to design and requirements</w:t>
      </w:r>
    </w:p>
    <w:p w14:paraId="1C57EBF9" w14:textId="77777777" w:rsidR="008F53CB" w:rsidRPr="00F0684D" w:rsidRDefault="008F53CB" w:rsidP="00F0684D">
      <w:pPr>
        <w:rPr>
          <w:rFonts w:ascii="Times" w:hAnsi="Times" w:cs="Times"/>
          <w:color w:val="000000"/>
        </w:rPr>
      </w:pPr>
      <w:r w:rsidRPr="00F0684D">
        <w:rPr>
          <w:rFonts w:ascii="Times New Roman" w:hAnsi="Times New Roman" w:cs="Times New Roman"/>
          <w:color w:val="000000"/>
        </w:rPr>
        <w:t xml:space="preserve">How does your website fit to the requirements and the design identified in Deliverable 2? </w:t>
      </w:r>
    </w:p>
    <w:p w14:paraId="45E84BD2" w14:textId="77777777" w:rsidR="008F53CB" w:rsidRPr="00F0684D" w:rsidRDefault="008F53CB" w:rsidP="00F0684D"/>
    <w:p w14:paraId="0878D302" w14:textId="77777777" w:rsidR="008F53CB" w:rsidRPr="00F0684D" w:rsidRDefault="008F53CB" w:rsidP="00DD52E4">
      <w:pPr>
        <w:pStyle w:val="Heading2"/>
      </w:pPr>
      <w:r w:rsidRPr="00F0684D">
        <w:t xml:space="preserve">Design and Usability </w:t>
      </w:r>
    </w:p>
    <w:p w14:paraId="1E43A422" w14:textId="77777777" w:rsidR="008F53CB" w:rsidRPr="00F0684D" w:rsidRDefault="008F53CB" w:rsidP="00F0684D">
      <w:pPr>
        <w:rPr>
          <w:rFonts w:ascii="Times" w:hAnsi="Times" w:cs="Times"/>
          <w:color w:val="000000"/>
        </w:rPr>
      </w:pPr>
      <w:r w:rsidRPr="00F0684D">
        <w:rPr>
          <w:rFonts w:ascii="Times New Roman" w:hAnsi="Times New Roman" w:cs="Times New Roman"/>
          <w:color w:val="000000"/>
        </w:rPr>
        <w:t>How does your website look and perform, does it appeal to the target market, is it easy to navigate and understand, does it load quickly, does it use images appropriately and make use of title attributes and alt text etc.?</w:t>
      </w:r>
      <w:r w:rsidRPr="00F0684D">
        <w:rPr>
          <w:rFonts w:ascii="MS Mincho" w:eastAsia="MS Mincho" w:hAnsi="MS Mincho" w:cs="MS Mincho"/>
          <w:color w:val="000000"/>
        </w:rPr>
        <w:t> </w:t>
      </w:r>
      <w:r w:rsidRPr="00F0684D">
        <w:rPr>
          <w:rFonts w:ascii="Times New Roman" w:hAnsi="Times New Roman" w:cs="Times New Roman"/>
          <w:color w:val="000000"/>
        </w:rPr>
        <w:t xml:space="preserve">How do you inform the users about how you process the forms and input provided by them? </w:t>
      </w:r>
    </w:p>
    <w:p w14:paraId="01648CEE" w14:textId="77777777" w:rsidR="008F53CB" w:rsidRPr="00F0684D" w:rsidRDefault="008F53CB" w:rsidP="00F0684D"/>
    <w:p w14:paraId="097F3D76" w14:textId="77777777" w:rsidR="008F53CB" w:rsidRPr="00F0684D" w:rsidRDefault="008F53CB" w:rsidP="00F0684D"/>
    <w:p w14:paraId="6BA7BF92" w14:textId="77777777" w:rsidR="008F53CB" w:rsidRPr="00F0684D" w:rsidRDefault="008F53CB" w:rsidP="00DD52E4">
      <w:pPr>
        <w:pStyle w:val="Heading2"/>
      </w:pPr>
      <w:r w:rsidRPr="00F0684D">
        <w:t xml:space="preserve">Well-structured and validated HTML and CSS </w:t>
      </w:r>
    </w:p>
    <w:p w14:paraId="1D6D33AF" w14:textId="77777777" w:rsidR="008F53CB" w:rsidRPr="00F0684D" w:rsidRDefault="008F53CB" w:rsidP="00F0684D">
      <w:pPr>
        <w:rPr>
          <w:rFonts w:ascii="Times" w:hAnsi="Times" w:cs="Times"/>
          <w:color w:val="000000"/>
        </w:rPr>
      </w:pPr>
      <w:r w:rsidRPr="00F0684D">
        <w:rPr>
          <w:rFonts w:ascii="Times New Roman" w:hAnsi="Times New Roman" w:cs="Times New Roman"/>
          <w:color w:val="000000"/>
        </w:rPr>
        <w:t>Is your code well-structured and easy to read, indented appropriately, have you added relevant meta tags, title tags etc. and does the HTML and the CSS validate to w3c specifications? Do you need to create and use separate CSS files for different types of users? Why? Why not?</w:t>
      </w:r>
      <w:r w:rsidRPr="00F0684D">
        <w:rPr>
          <w:rFonts w:ascii="MS Mincho" w:eastAsia="MS Mincho" w:hAnsi="MS Mincho" w:cs="MS Mincho"/>
          <w:color w:val="000000"/>
        </w:rPr>
        <w:t> </w:t>
      </w:r>
      <w:r w:rsidRPr="00F0684D">
        <w:rPr>
          <w:rFonts w:ascii="Times New Roman" w:hAnsi="Times New Roman" w:cs="Times New Roman"/>
          <w:color w:val="000000"/>
        </w:rPr>
        <w:t xml:space="preserve">Have you used code from other sources? Is this really needed? Acknowledge which part of the code comes from which source and justify the reasons. </w:t>
      </w:r>
    </w:p>
    <w:p w14:paraId="7BB195D8" w14:textId="77777777" w:rsidR="008F53CB" w:rsidRDefault="008F53CB" w:rsidP="00F0684D"/>
    <w:p w14:paraId="26C2CC8E" w14:textId="77777777" w:rsidR="00B215CC" w:rsidRPr="00F0684D" w:rsidRDefault="00B215CC" w:rsidP="00F0684D"/>
    <w:p w14:paraId="775E972D" w14:textId="77777777" w:rsidR="008F53CB" w:rsidRPr="00F0684D" w:rsidRDefault="008F53CB" w:rsidP="00DD52E4">
      <w:pPr>
        <w:pStyle w:val="Heading2"/>
      </w:pPr>
      <w:r w:rsidRPr="00F0684D">
        <w:t xml:space="preserve">Organisation and site structure </w:t>
      </w:r>
    </w:p>
    <w:p w14:paraId="02DA9A61" w14:textId="77777777" w:rsidR="008F53CB" w:rsidRPr="00F0684D" w:rsidRDefault="008F53CB" w:rsidP="00F0684D">
      <w:pPr>
        <w:rPr>
          <w:rFonts w:ascii="Times" w:hAnsi="Times" w:cs="Times"/>
          <w:color w:val="000000"/>
        </w:rPr>
      </w:pPr>
      <w:r w:rsidRPr="00F0684D">
        <w:rPr>
          <w:rFonts w:ascii="Times New Roman" w:hAnsi="Times New Roman" w:cs="Times New Roman"/>
          <w:color w:val="000000"/>
        </w:rPr>
        <w:t xml:space="preserve">Have you organised and named all your files in an appropriate manner, made use of the title tag and have you commented your code appropriately so it is easy to see what is happening in your code for other developers? </w:t>
      </w:r>
    </w:p>
    <w:p w14:paraId="77C5B71B" w14:textId="77777777" w:rsidR="008F53CB" w:rsidRPr="00F0684D" w:rsidRDefault="008F53CB" w:rsidP="00F0684D"/>
    <w:p w14:paraId="02745BF9" w14:textId="77777777" w:rsidR="0086322D" w:rsidRDefault="0086322D" w:rsidP="00F0684D">
      <w:pPr>
        <w:rPr>
          <w:rFonts w:asciiTheme="majorHAnsi" w:eastAsiaTheme="majorEastAsia" w:hAnsiTheme="majorHAnsi" w:cstheme="majorBidi"/>
          <w:color w:val="2F5496" w:themeColor="accent1" w:themeShade="BF"/>
          <w:sz w:val="26"/>
          <w:szCs w:val="26"/>
        </w:rPr>
      </w:pPr>
      <w:r>
        <w:br w:type="page"/>
      </w:r>
    </w:p>
    <w:p w14:paraId="051BD746" w14:textId="34C19B6C" w:rsidR="00656D09" w:rsidRDefault="0076574A" w:rsidP="00656D09">
      <w:pPr>
        <w:pStyle w:val="Heading2"/>
      </w:pPr>
      <w:r>
        <w:t>Contribution</w:t>
      </w:r>
    </w:p>
    <w:p w14:paraId="07732CC6" w14:textId="77777777" w:rsidR="0076574A" w:rsidRDefault="0076574A" w:rsidP="0076574A"/>
    <w:tbl>
      <w:tblPr>
        <w:tblStyle w:val="TableGrid"/>
        <w:tblW w:w="0" w:type="auto"/>
        <w:tblLook w:val="04A0" w:firstRow="1" w:lastRow="0" w:firstColumn="1" w:lastColumn="0" w:noHBand="0" w:noVBand="1"/>
      </w:tblPr>
      <w:tblGrid>
        <w:gridCol w:w="1802"/>
        <w:gridCol w:w="1802"/>
        <w:gridCol w:w="1802"/>
        <w:gridCol w:w="1802"/>
        <w:gridCol w:w="1802"/>
      </w:tblGrid>
      <w:tr w:rsidR="0076574A" w14:paraId="459A341D" w14:textId="77777777" w:rsidTr="0076574A">
        <w:tc>
          <w:tcPr>
            <w:tcW w:w="1802" w:type="dxa"/>
          </w:tcPr>
          <w:p w14:paraId="72A8C453" w14:textId="77777777" w:rsidR="0076574A" w:rsidRDefault="0076574A" w:rsidP="0076574A"/>
        </w:tc>
        <w:tc>
          <w:tcPr>
            <w:tcW w:w="1802" w:type="dxa"/>
          </w:tcPr>
          <w:p w14:paraId="4F808C61" w14:textId="5A3AA024" w:rsidR="0076574A" w:rsidRDefault="0076574A" w:rsidP="0076574A">
            <w:r>
              <w:t>Mark</w:t>
            </w:r>
          </w:p>
        </w:tc>
        <w:tc>
          <w:tcPr>
            <w:tcW w:w="1802" w:type="dxa"/>
          </w:tcPr>
          <w:p w14:paraId="11963231" w14:textId="161E5C86" w:rsidR="0076574A" w:rsidRDefault="0076574A" w:rsidP="0076574A">
            <w:r>
              <w:t>Vincey</w:t>
            </w:r>
          </w:p>
        </w:tc>
        <w:tc>
          <w:tcPr>
            <w:tcW w:w="1802" w:type="dxa"/>
          </w:tcPr>
          <w:p w14:paraId="4A104A2E" w14:textId="25D0332F" w:rsidR="0076574A" w:rsidRDefault="0076574A" w:rsidP="0076574A">
            <w:r>
              <w:t>Karla</w:t>
            </w:r>
          </w:p>
        </w:tc>
        <w:tc>
          <w:tcPr>
            <w:tcW w:w="1802" w:type="dxa"/>
          </w:tcPr>
          <w:p w14:paraId="6DFAB261" w14:textId="3F4855E2" w:rsidR="0076574A" w:rsidRDefault="0076574A" w:rsidP="0076574A">
            <w:r>
              <w:t>Nimah</w:t>
            </w:r>
          </w:p>
        </w:tc>
      </w:tr>
      <w:tr w:rsidR="008F53CB" w14:paraId="4C08999C" w14:textId="77777777" w:rsidTr="00926413">
        <w:tc>
          <w:tcPr>
            <w:tcW w:w="1802" w:type="dxa"/>
          </w:tcPr>
          <w:p w14:paraId="204B0B0A" w14:textId="0A6F8835" w:rsidR="008F53CB" w:rsidRDefault="008F53CB" w:rsidP="00926413">
            <w:r>
              <w:t>Mark</w:t>
            </w:r>
          </w:p>
        </w:tc>
        <w:tc>
          <w:tcPr>
            <w:tcW w:w="1802" w:type="dxa"/>
          </w:tcPr>
          <w:p w14:paraId="79F347AF" w14:textId="77777777" w:rsidR="008F53CB" w:rsidRDefault="008F53CB" w:rsidP="00926413">
            <w:r>
              <w:t>45</w:t>
            </w:r>
          </w:p>
        </w:tc>
        <w:tc>
          <w:tcPr>
            <w:tcW w:w="1802" w:type="dxa"/>
          </w:tcPr>
          <w:p w14:paraId="0512089A" w14:textId="77777777" w:rsidR="008F53CB" w:rsidRDefault="008F53CB" w:rsidP="00926413">
            <w:r>
              <w:t>45</w:t>
            </w:r>
          </w:p>
        </w:tc>
        <w:tc>
          <w:tcPr>
            <w:tcW w:w="1802" w:type="dxa"/>
          </w:tcPr>
          <w:p w14:paraId="1FE0B185" w14:textId="77777777" w:rsidR="008F53CB" w:rsidRDefault="008F53CB" w:rsidP="00926413">
            <w:r>
              <w:t>10</w:t>
            </w:r>
          </w:p>
        </w:tc>
        <w:tc>
          <w:tcPr>
            <w:tcW w:w="1802" w:type="dxa"/>
          </w:tcPr>
          <w:p w14:paraId="0A07104A" w14:textId="77777777" w:rsidR="008F53CB" w:rsidRDefault="008F53CB" w:rsidP="00926413">
            <w:r>
              <w:t>0</w:t>
            </w:r>
          </w:p>
        </w:tc>
      </w:tr>
      <w:tr w:rsidR="0076574A" w14:paraId="6F516BC8" w14:textId="77777777" w:rsidTr="0076574A">
        <w:tc>
          <w:tcPr>
            <w:tcW w:w="1802" w:type="dxa"/>
          </w:tcPr>
          <w:p w14:paraId="1A8638DB" w14:textId="6E156DBE" w:rsidR="0076574A" w:rsidRDefault="0076574A" w:rsidP="0076574A">
            <w:r>
              <w:t>Vincey</w:t>
            </w:r>
          </w:p>
        </w:tc>
        <w:tc>
          <w:tcPr>
            <w:tcW w:w="1802" w:type="dxa"/>
          </w:tcPr>
          <w:p w14:paraId="2A3FF490" w14:textId="2A5DBB6C" w:rsidR="0076574A" w:rsidRDefault="0076574A" w:rsidP="0076574A">
            <w:r>
              <w:t>45</w:t>
            </w:r>
          </w:p>
        </w:tc>
        <w:tc>
          <w:tcPr>
            <w:tcW w:w="1802" w:type="dxa"/>
          </w:tcPr>
          <w:p w14:paraId="72960B55" w14:textId="68EBF693" w:rsidR="0076574A" w:rsidRDefault="0076574A" w:rsidP="0076574A">
            <w:r>
              <w:t>45</w:t>
            </w:r>
          </w:p>
        </w:tc>
        <w:tc>
          <w:tcPr>
            <w:tcW w:w="1802" w:type="dxa"/>
          </w:tcPr>
          <w:p w14:paraId="013D9F9D" w14:textId="3F5F4529" w:rsidR="0076574A" w:rsidRDefault="0076574A" w:rsidP="0076574A">
            <w:r>
              <w:t>10</w:t>
            </w:r>
          </w:p>
        </w:tc>
        <w:tc>
          <w:tcPr>
            <w:tcW w:w="1802" w:type="dxa"/>
          </w:tcPr>
          <w:p w14:paraId="3420F485" w14:textId="44ED14FB" w:rsidR="0076574A" w:rsidRDefault="0076574A" w:rsidP="0076574A">
            <w:r>
              <w:t>0</w:t>
            </w:r>
          </w:p>
        </w:tc>
      </w:tr>
      <w:tr w:rsidR="0076574A" w14:paraId="4F49B892" w14:textId="77777777" w:rsidTr="0076574A">
        <w:tc>
          <w:tcPr>
            <w:tcW w:w="1802" w:type="dxa"/>
          </w:tcPr>
          <w:p w14:paraId="21A0B85A" w14:textId="47200B8F" w:rsidR="0076574A" w:rsidRDefault="0076574A" w:rsidP="0076574A">
            <w:r>
              <w:t>Karla</w:t>
            </w:r>
          </w:p>
        </w:tc>
        <w:tc>
          <w:tcPr>
            <w:tcW w:w="1802" w:type="dxa"/>
          </w:tcPr>
          <w:p w14:paraId="2DCD2B17" w14:textId="564AA7EA" w:rsidR="0076574A" w:rsidRDefault="0076574A" w:rsidP="0076574A">
            <w:r>
              <w:t>42</w:t>
            </w:r>
          </w:p>
        </w:tc>
        <w:tc>
          <w:tcPr>
            <w:tcW w:w="1802" w:type="dxa"/>
          </w:tcPr>
          <w:p w14:paraId="32FAD564" w14:textId="0918A7D5" w:rsidR="0076574A" w:rsidRDefault="0076574A" w:rsidP="0076574A">
            <w:r>
              <w:t>42</w:t>
            </w:r>
          </w:p>
        </w:tc>
        <w:tc>
          <w:tcPr>
            <w:tcW w:w="1802" w:type="dxa"/>
          </w:tcPr>
          <w:p w14:paraId="5BD93478" w14:textId="11EB5878" w:rsidR="0076574A" w:rsidRDefault="0076574A" w:rsidP="0076574A">
            <w:r>
              <w:t>13</w:t>
            </w:r>
          </w:p>
        </w:tc>
        <w:tc>
          <w:tcPr>
            <w:tcW w:w="1802" w:type="dxa"/>
          </w:tcPr>
          <w:p w14:paraId="36BEC2F3" w14:textId="0CADAF04" w:rsidR="0076574A" w:rsidRDefault="0076574A" w:rsidP="0076574A">
            <w:r>
              <w:t>3</w:t>
            </w:r>
          </w:p>
        </w:tc>
      </w:tr>
      <w:tr w:rsidR="0076574A" w14:paraId="75075082" w14:textId="77777777" w:rsidTr="0076574A">
        <w:tc>
          <w:tcPr>
            <w:tcW w:w="1802" w:type="dxa"/>
          </w:tcPr>
          <w:p w14:paraId="237BA7FA" w14:textId="34A86FA2" w:rsidR="0076574A" w:rsidRDefault="0076574A" w:rsidP="0076574A">
            <w:r>
              <w:t>Nimah</w:t>
            </w:r>
          </w:p>
        </w:tc>
        <w:tc>
          <w:tcPr>
            <w:tcW w:w="1802" w:type="dxa"/>
          </w:tcPr>
          <w:p w14:paraId="59E7F451" w14:textId="77777777" w:rsidR="0076574A" w:rsidRDefault="0076574A" w:rsidP="0076574A"/>
        </w:tc>
        <w:tc>
          <w:tcPr>
            <w:tcW w:w="1802" w:type="dxa"/>
          </w:tcPr>
          <w:p w14:paraId="3294A0BE" w14:textId="77777777" w:rsidR="0076574A" w:rsidRDefault="0076574A" w:rsidP="0076574A"/>
        </w:tc>
        <w:tc>
          <w:tcPr>
            <w:tcW w:w="1802" w:type="dxa"/>
          </w:tcPr>
          <w:p w14:paraId="0AE76049" w14:textId="77777777" w:rsidR="0076574A" w:rsidRDefault="0076574A" w:rsidP="0076574A"/>
        </w:tc>
        <w:tc>
          <w:tcPr>
            <w:tcW w:w="1802" w:type="dxa"/>
          </w:tcPr>
          <w:p w14:paraId="69657A07" w14:textId="77777777" w:rsidR="0076574A" w:rsidRDefault="0076574A" w:rsidP="0076574A"/>
        </w:tc>
      </w:tr>
    </w:tbl>
    <w:p w14:paraId="7A3682EC" w14:textId="77777777" w:rsidR="0076574A" w:rsidRPr="0076574A" w:rsidRDefault="0076574A" w:rsidP="0076574A"/>
    <w:sectPr w:rsidR="0076574A" w:rsidRPr="0076574A" w:rsidSect="003632FE">
      <w:head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A514FB" w14:textId="77777777" w:rsidR="00250A25" w:rsidRDefault="00250A25" w:rsidP="00BC413F">
      <w:r>
        <w:separator/>
      </w:r>
    </w:p>
  </w:endnote>
  <w:endnote w:type="continuationSeparator" w:id="0">
    <w:p w14:paraId="26EE7E94" w14:textId="77777777" w:rsidR="00250A25" w:rsidRDefault="00250A25" w:rsidP="00BC4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engXian">
    <w:panose1 w:val="02010600030101010101"/>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22E6A1" w14:textId="77777777" w:rsidR="00250A25" w:rsidRDefault="00250A25" w:rsidP="00BC413F">
      <w:r>
        <w:separator/>
      </w:r>
    </w:p>
  </w:footnote>
  <w:footnote w:type="continuationSeparator" w:id="0">
    <w:p w14:paraId="63624773" w14:textId="77777777" w:rsidR="00250A25" w:rsidRDefault="00250A25" w:rsidP="00BC41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4CD0D" w14:textId="7F5E27FD" w:rsidR="00BC413F" w:rsidRPr="00BC413F" w:rsidRDefault="00BC413F" w:rsidP="00BC413F">
    <w:pPr>
      <w:pStyle w:val="Header"/>
      <w:tabs>
        <w:tab w:val="clear" w:pos="9026"/>
        <w:tab w:val="right" w:pos="9020"/>
      </w:tabs>
      <w:rPr>
        <w:lang w:val="en-AU"/>
        <w:rPrChange w:id="10" w:author="Vincey Au" w:date="2017-12-07T19:17:00Z">
          <w:rPr/>
        </w:rPrChange>
      </w:rPr>
      <w:pPrChange w:id="11" w:author="Vincey Au" w:date="2017-12-07T19:17:00Z">
        <w:pPr>
          <w:pStyle w:val="Header"/>
        </w:pPr>
      </w:pPrChange>
    </w:pPr>
    <w:ins w:id="12" w:author="Vincey Au" w:date="2017-12-07T19:17:00Z">
      <w:r>
        <w:rPr>
          <w:lang w:val="en-AU"/>
        </w:rPr>
        <w:t>ECS507</w:t>
      </w:r>
    </w:ins>
    <w:ins w:id="13" w:author="Vincey Au" w:date="2017-12-07T19:18:00Z">
      <w:r w:rsidR="00540600">
        <w:rPr>
          <w:lang w:val="en-AU"/>
        </w:rPr>
        <w:t xml:space="preserve"> Deliverable 3</w:t>
      </w:r>
    </w:ins>
    <w:ins w:id="14" w:author="Vincey Au" w:date="2017-12-07T19:17:00Z">
      <w:r>
        <w:rPr>
          <w:lang w:val="en-AU"/>
        </w:rPr>
        <w:tab/>
      </w:r>
      <w:r>
        <w:rPr>
          <w:lang w:val="en-AU"/>
        </w:rPr>
        <w:tab/>
        <w:t>Group 4</w: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C75B3A"/>
    <w:multiLevelType w:val="hybridMultilevel"/>
    <w:tmpl w:val="8BDA98E2"/>
    <w:lvl w:ilvl="0" w:tplc="22381136">
      <w:start w:val="8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1B7190"/>
    <w:multiLevelType w:val="hybridMultilevel"/>
    <w:tmpl w:val="4EDA6D78"/>
    <w:lvl w:ilvl="0" w:tplc="0534DC70">
      <w:start w:val="83"/>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F722174"/>
    <w:multiLevelType w:val="hybridMultilevel"/>
    <w:tmpl w:val="9F3C542C"/>
    <w:lvl w:ilvl="0" w:tplc="E4146D32">
      <w:start w:val="8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incey Au">
    <w15:presenceInfo w15:providerId="Windows Live" w15:userId="9a285d5080130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19"/>
    <w:rsid w:val="000140D4"/>
    <w:rsid w:val="00114E52"/>
    <w:rsid w:val="001565FD"/>
    <w:rsid w:val="00180EEF"/>
    <w:rsid w:val="00250A25"/>
    <w:rsid w:val="002C5CAC"/>
    <w:rsid w:val="00333781"/>
    <w:rsid w:val="003632FE"/>
    <w:rsid w:val="0038183F"/>
    <w:rsid w:val="00385E3A"/>
    <w:rsid w:val="003D4EF4"/>
    <w:rsid w:val="00423F56"/>
    <w:rsid w:val="00444925"/>
    <w:rsid w:val="004E2E7B"/>
    <w:rsid w:val="00540600"/>
    <w:rsid w:val="005C4B12"/>
    <w:rsid w:val="00656D09"/>
    <w:rsid w:val="00687BD8"/>
    <w:rsid w:val="0073300B"/>
    <w:rsid w:val="00733A03"/>
    <w:rsid w:val="00762BC4"/>
    <w:rsid w:val="0076574A"/>
    <w:rsid w:val="007F72D5"/>
    <w:rsid w:val="00840E05"/>
    <w:rsid w:val="0086322D"/>
    <w:rsid w:val="008F53CB"/>
    <w:rsid w:val="009D3F19"/>
    <w:rsid w:val="00A56580"/>
    <w:rsid w:val="00A94B10"/>
    <w:rsid w:val="00A96777"/>
    <w:rsid w:val="00B215CC"/>
    <w:rsid w:val="00B638C6"/>
    <w:rsid w:val="00B71AAD"/>
    <w:rsid w:val="00BC413F"/>
    <w:rsid w:val="00BF40C8"/>
    <w:rsid w:val="00C17CB1"/>
    <w:rsid w:val="00CB0251"/>
    <w:rsid w:val="00CC294F"/>
    <w:rsid w:val="00D1443D"/>
    <w:rsid w:val="00D41BA3"/>
    <w:rsid w:val="00D9154C"/>
    <w:rsid w:val="00DB5F97"/>
    <w:rsid w:val="00DD52E4"/>
    <w:rsid w:val="00E334EC"/>
    <w:rsid w:val="00E51150"/>
    <w:rsid w:val="00F0684D"/>
    <w:rsid w:val="00F153A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CC891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E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6D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658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F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F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40E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153A4"/>
    <w:pPr>
      <w:ind w:left="720"/>
      <w:contextualSpacing/>
    </w:pPr>
  </w:style>
  <w:style w:type="character" w:styleId="Hyperlink">
    <w:name w:val="Hyperlink"/>
    <w:basedOn w:val="DefaultParagraphFont"/>
    <w:uiPriority w:val="99"/>
    <w:unhideWhenUsed/>
    <w:rsid w:val="00E334EC"/>
    <w:rPr>
      <w:color w:val="0563C1" w:themeColor="hyperlink"/>
      <w:u w:val="single"/>
    </w:rPr>
  </w:style>
  <w:style w:type="character" w:customStyle="1" w:styleId="Heading2Char">
    <w:name w:val="Heading 2 Char"/>
    <w:basedOn w:val="DefaultParagraphFont"/>
    <w:link w:val="Heading2"/>
    <w:uiPriority w:val="9"/>
    <w:rsid w:val="00656D0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7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BC413F"/>
    <w:rPr>
      <w:sz w:val="22"/>
      <w:szCs w:val="22"/>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BC41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413F"/>
    <w:rPr>
      <w:rFonts w:ascii="Times New Roman" w:hAnsi="Times New Roman" w:cs="Times New Roman"/>
      <w:sz w:val="18"/>
      <w:szCs w:val="18"/>
    </w:rPr>
  </w:style>
  <w:style w:type="paragraph" w:styleId="Header">
    <w:name w:val="header"/>
    <w:basedOn w:val="Normal"/>
    <w:link w:val="HeaderChar"/>
    <w:uiPriority w:val="99"/>
    <w:unhideWhenUsed/>
    <w:rsid w:val="00BC413F"/>
    <w:pPr>
      <w:tabs>
        <w:tab w:val="center" w:pos="4513"/>
        <w:tab w:val="right" w:pos="9026"/>
      </w:tabs>
    </w:pPr>
  </w:style>
  <w:style w:type="character" w:customStyle="1" w:styleId="HeaderChar">
    <w:name w:val="Header Char"/>
    <w:basedOn w:val="DefaultParagraphFont"/>
    <w:link w:val="Header"/>
    <w:uiPriority w:val="99"/>
    <w:rsid w:val="00BC413F"/>
  </w:style>
  <w:style w:type="paragraph" w:styleId="Footer">
    <w:name w:val="footer"/>
    <w:basedOn w:val="Normal"/>
    <w:link w:val="FooterChar"/>
    <w:uiPriority w:val="99"/>
    <w:unhideWhenUsed/>
    <w:rsid w:val="00BC413F"/>
    <w:pPr>
      <w:tabs>
        <w:tab w:val="center" w:pos="4513"/>
        <w:tab w:val="right" w:pos="9026"/>
      </w:tabs>
    </w:pPr>
  </w:style>
  <w:style w:type="character" w:customStyle="1" w:styleId="FooterChar">
    <w:name w:val="Footer Char"/>
    <w:basedOn w:val="DefaultParagraphFont"/>
    <w:link w:val="Footer"/>
    <w:uiPriority w:val="99"/>
    <w:rsid w:val="00BC413F"/>
  </w:style>
  <w:style w:type="character" w:customStyle="1" w:styleId="Heading3Char">
    <w:name w:val="Heading 3 Char"/>
    <w:basedOn w:val="DefaultParagraphFont"/>
    <w:link w:val="Heading3"/>
    <w:uiPriority w:val="9"/>
    <w:rsid w:val="00A56580"/>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mmarkyb/int-elligence" TargetMode="External"/><Relationship Id="rId8" Type="http://schemas.openxmlformats.org/officeDocument/2006/relationships/hyperlink" Target="https://mmmarkyb.github.io/int-elligence/" TargetMode="External"/><Relationship Id="rId9" Type="http://schemas.openxmlformats.org/officeDocument/2006/relationships/header" Target="head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391</Words>
  <Characters>2235</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Process</vt:lpstr>
      <vt:lpstr>        </vt:lpstr>
      <vt:lpstr>Technical Aspects</vt:lpstr>
      <vt:lpstr>Overall Summary</vt:lpstr>
      <vt:lpstr>    Fit to design and requirements</vt:lpstr>
      <vt:lpstr>    Design and Usability </vt:lpstr>
      <vt:lpstr>    Well-structured and validated HTML and CSS </vt:lpstr>
      <vt:lpstr>    Organisation and site structure </vt:lpstr>
      <vt:lpstr>    Contribution</vt:lpstr>
    </vt:vector>
  </TitlesOfParts>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Vincey Au</dc:creator>
  <cp:keywords/>
  <dc:description/>
  <cp:lastModifiedBy>Vincey Au</cp:lastModifiedBy>
  <cp:revision>25</cp:revision>
  <dcterms:created xsi:type="dcterms:W3CDTF">2017-11-28T23:02:00Z</dcterms:created>
  <dcterms:modified xsi:type="dcterms:W3CDTF">2017-12-07T23:36:00Z</dcterms:modified>
</cp:coreProperties>
</file>